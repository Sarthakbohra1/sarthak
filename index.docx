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76B" w:rsidRDefault="007E576B">
      <w:pPr>
        <w:rPr>
          <w:ins w:id="0" w:author="Prajwal Mahamuni" w:date="2024-11-27T07:49:00Z"/>
        </w:rPr>
      </w:pPr>
    </w:p>
    <w:p w:rsidR="007E576B" w:rsidRDefault="007E576B">
      <w:pPr>
        <w:rPr>
          <w:ins w:id="1" w:author="Prajwal Mahamuni" w:date="2024-11-27T07:49:00Z"/>
        </w:rPr>
      </w:pPr>
    </w:p>
    <w:p w:rsidR="007E576B" w:rsidRDefault="007E576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E576B">
        <w:trPr>
          <w:trHeight w:val="922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3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mpact" w:eastAsia="Impact" w:hAnsi="Impact" w:cs="Impact"/>
                <w:sz w:val="68"/>
                <w:szCs w:val="68"/>
              </w:rPr>
            </w:pPr>
            <w:r>
              <w:rPr>
                <w:sz w:val="32"/>
                <w:szCs w:val="32"/>
              </w:rPr>
              <w:t xml:space="preserve">                                          </w:t>
            </w:r>
            <w:r>
              <w:rPr>
                <w:sz w:val="58"/>
                <w:szCs w:val="58"/>
              </w:rPr>
              <w:t xml:space="preserve"> </w:t>
            </w:r>
            <w:r>
              <w:rPr>
                <w:rFonts w:ascii="Impact" w:eastAsia="Impact" w:hAnsi="Impact" w:cs="Impact"/>
                <w:sz w:val="58"/>
                <w:szCs w:val="58"/>
              </w:rPr>
              <w:t xml:space="preserve"> </w:t>
            </w:r>
            <w:r>
              <w:rPr>
                <w:rFonts w:ascii="Impact" w:eastAsia="Impact" w:hAnsi="Impact" w:cs="Impact"/>
                <w:sz w:val="68"/>
                <w:szCs w:val="68"/>
              </w:rPr>
              <w:t>INDEX</w:t>
            </w:r>
          </w:p>
        </w:tc>
      </w:tr>
    </w:tbl>
    <w:p w:rsidR="007E576B" w:rsidRDefault="007E337E">
      <w:pPr>
        <w:rPr>
          <w:ins w:id="2" w:author="Prajwal Mahamuni" w:date="2024-11-27T07:50:00Z"/>
        </w:rPr>
      </w:pPr>
      <w:r>
        <w:t xml:space="preserve"> </w:t>
      </w:r>
    </w:p>
    <w:tbl>
      <w:tblPr>
        <w:tblStyle w:val="a0"/>
        <w:tblW w:w="10725" w:type="dxa"/>
        <w:tblInd w:w="-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0"/>
        <w:gridCol w:w="3245"/>
        <w:gridCol w:w="1650"/>
        <w:gridCol w:w="1785"/>
        <w:gridCol w:w="870"/>
        <w:gridCol w:w="1095"/>
        <w:gridCol w:w="1020"/>
      </w:tblGrid>
      <w:tr w:rsidR="007E576B" w:rsidTr="00B75EA0">
        <w:trPr>
          <w:trHeight w:val="893"/>
          <w:ins w:id="3" w:author="Prajwal Mahamuni" w:date="2024-11-27T07:50:00Z"/>
        </w:trPr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3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4" w:author="Prajwal Mahamuni" w:date="2024-11-27T07:50:00Z"/>
              </w:rPr>
            </w:pPr>
            <w:ins w:id="5" w:author="Prajwal Mahamuni" w:date="2024-11-27T07:50:00Z">
              <w:r>
                <w:t>Sr.no</w:t>
              </w:r>
            </w:ins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3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6" w:author="Prajwal Mahamuni" w:date="2024-11-27T07:50:00Z"/>
              </w:rPr>
            </w:pPr>
            <w:ins w:id="7" w:author="Prajwal Mahamuni" w:date="2024-11-27T07:50:00Z">
              <w:r>
                <w:t>Title</w:t>
              </w:r>
            </w:ins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3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8" w:author="Prajwal Mahamuni" w:date="2024-11-27T07:50:00Z"/>
              </w:rPr>
            </w:pPr>
            <w:ins w:id="9" w:author="Prajwal Mahamuni" w:date="2024-11-27T07:50:00Z">
              <w:r>
                <w:t>Date performed</w:t>
              </w:r>
            </w:ins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3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10" w:author="Prajwal Mahamuni" w:date="2024-11-27T07:50:00Z"/>
              </w:rPr>
            </w:pPr>
            <w:ins w:id="11" w:author="Prajwal Mahamuni" w:date="2024-11-27T07:50:00Z">
              <w:r>
                <w:t>Date submission</w:t>
              </w:r>
            </w:ins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3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12" w:author="Prajwal Mahamuni" w:date="2024-11-27T07:50:00Z"/>
              </w:rPr>
            </w:pPr>
            <w:ins w:id="13" w:author="Prajwal Mahamuni" w:date="2024-11-27T07:50:00Z">
              <w:r>
                <w:t>Pg no:</w:t>
              </w:r>
            </w:ins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3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14" w:author="Prajwal Mahamuni" w:date="2024-11-27T07:50:00Z"/>
              </w:rPr>
            </w:pPr>
            <w:ins w:id="15" w:author="Prajwal Mahamuni" w:date="2024-11-27T07:50:00Z">
              <w:r>
                <w:t>Marks</w:t>
              </w:r>
            </w:ins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3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16" w:author="Prajwal Mahamuni" w:date="2024-11-27T07:50:00Z"/>
              </w:rPr>
            </w:pPr>
            <w:ins w:id="17" w:author="Prajwal Mahamuni" w:date="2024-11-27T07:50:00Z">
              <w:r>
                <w:t>Sign</w:t>
              </w:r>
            </w:ins>
          </w:p>
        </w:tc>
      </w:tr>
      <w:tr w:rsidR="007E576B" w:rsidTr="00B75EA0">
        <w:trPr>
          <w:trHeight w:val="1542"/>
          <w:ins w:id="18" w:author="Prajwal Mahamuni" w:date="2024-11-27T07:50:00Z"/>
        </w:trPr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19" w:author="Prajwal Mahamuni" w:date="2024-11-27T07:50:00Z"/>
              </w:rPr>
            </w:pP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20" w:author="Prajwal Mahamuni" w:date="2024-11-27T07:50:00Z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21" w:author="Prajwal Mahamuni" w:date="2024-11-27T07:50:00Z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22" w:author="Prajwal Mahamuni" w:date="2024-11-27T07:50:00Z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23" w:author="Prajwal Mahamuni" w:date="2024-11-27T07:50:00Z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24" w:author="Prajwal Mahamuni" w:date="2024-11-27T07:50:00Z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25" w:author="Prajwal Mahamuni" w:date="2024-11-27T07:50:00Z"/>
              </w:rPr>
            </w:pPr>
          </w:p>
        </w:tc>
      </w:tr>
      <w:tr w:rsidR="007E576B" w:rsidTr="00B75EA0">
        <w:trPr>
          <w:trHeight w:val="1545"/>
          <w:ins w:id="26" w:author="Prajwal Mahamuni" w:date="2024-11-27T07:50:00Z"/>
        </w:trPr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27" w:author="Prajwal Mahamuni" w:date="2024-11-27T07:50:00Z"/>
              </w:rPr>
            </w:pP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28" w:author="Prajwal Mahamuni" w:date="2024-11-27T07:50:00Z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29" w:author="Prajwal Mahamuni" w:date="2024-11-27T07:50:00Z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30" w:author="Prajwal Mahamuni" w:date="2024-11-27T07:50:00Z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31" w:author="Prajwal Mahamuni" w:date="2024-11-27T07:50:00Z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32" w:author="Prajwal Mahamuni" w:date="2024-11-27T07:50:00Z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33" w:author="Prajwal Mahamuni" w:date="2024-11-27T07:50:00Z"/>
              </w:rPr>
            </w:pPr>
          </w:p>
        </w:tc>
      </w:tr>
      <w:tr w:rsidR="007E576B" w:rsidTr="00B75EA0">
        <w:trPr>
          <w:trHeight w:val="1527"/>
          <w:ins w:id="34" w:author="Prajwal Mahamuni" w:date="2024-11-27T07:50:00Z"/>
        </w:trPr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35" w:author="Prajwal Mahamuni" w:date="2024-11-27T07:50:00Z"/>
              </w:rPr>
            </w:pP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36" w:author="Prajwal Mahamuni" w:date="2024-11-27T07:50:00Z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37" w:author="Prajwal Mahamuni" w:date="2024-11-27T07:50:00Z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38" w:author="Prajwal Mahamuni" w:date="2024-11-27T07:50:00Z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39" w:author="Prajwal Mahamuni" w:date="2024-11-27T07:50:00Z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40" w:author="Prajwal Mahamuni" w:date="2024-11-27T07:50:00Z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41" w:author="Prajwal Mahamuni" w:date="2024-11-27T07:50:00Z"/>
              </w:rPr>
            </w:pPr>
          </w:p>
        </w:tc>
      </w:tr>
      <w:tr w:rsidR="007E576B" w:rsidTr="00B75EA0">
        <w:trPr>
          <w:trHeight w:val="1699"/>
          <w:ins w:id="42" w:author="Prajwal Mahamuni" w:date="2024-11-27T07:50:00Z"/>
        </w:trPr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43" w:author="Prajwal Mahamuni" w:date="2024-11-27T07:50:00Z"/>
              </w:rPr>
            </w:pP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44" w:author="Prajwal Mahamuni" w:date="2024-11-27T07:50:00Z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45" w:author="Prajwal Mahamuni" w:date="2024-11-27T07:50:00Z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46" w:author="Prajwal Mahamuni" w:date="2024-11-27T07:50:00Z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47" w:author="Prajwal Mahamuni" w:date="2024-11-27T07:50:00Z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48" w:author="Prajwal Mahamuni" w:date="2024-11-27T07:50:00Z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49" w:author="Prajwal Mahamuni" w:date="2024-11-27T07:50:00Z"/>
              </w:rPr>
            </w:pPr>
          </w:p>
        </w:tc>
      </w:tr>
      <w:tr w:rsidR="007E576B" w:rsidTr="00B75EA0">
        <w:trPr>
          <w:trHeight w:val="1699"/>
          <w:ins w:id="50" w:author="Prajwal Mahamuni" w:date="2024-11-27T07:50:00Z"/>
        </w:trPr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51" w:author="Prajwal Mahamuni" w:date="2024-11-27T07:50:00Z"/>
              </w:rPr>
            </w:pP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52" w:author="Prajwal Mahamuni" w:date="2024-11-27T07:50:00Z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53" w:author="Prajwal Mahamuni" w:date="2024-11-27T07:50:00Z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54" w:author="Prajwal Mahamuni" w:date="2024-11-27T07:50:00Z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55" w:author="Prajwal Mahamuni" w:date="2024-11-27T07:50:00Z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56" w:author="Prajwal Mahamuni" w:date="2024-11-27T07:50:00Z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76B" w:rsidRDefault="007E5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57" w:author="Prajwal Mahamuni" w:date="2024-11-27T07:50:00Z"/>
              </w:rPr>
            </w:pPr>
          </w:p>
        </w:tc>
      </w:tr>
    </w:tbl>
    <w:p w:rsidR="007E576B" w:rsidRDefault="007E576B">
      <w:bookmarkStart w:id="58" w:name="_GoBack"/>
      <w:bookmarkEnd w:id="58"/>
    </w:p>
    <w:sectPr w:rsidR="007E576B">
      <w:headerReference w:type="default" r:id="rId6"/>
      <w:footerReference w:type="default" r:id="rId7"/>
      <w:pgSz w:w="12240" w:h="15840"/>
      <w:pgMar w:top="1440" w:right="1440" w:bottom="1440" w:left="1440" w:header="431" w:footer="720" w:gutter="0"/>
      <w:pgNumType w:start="1"/>
      <w:cols w:space="720"/>
      <w:sectPrChange w:id="67" w:author="Prajwal Mahamuni" w:date="2024-11-27T07:40:00Z">
        <w:sectPr w:rsidR="007E576B">
          <w:pgMar w:top="1440" w:right="1440" w:bottom="1440" w:left="1440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37E" w:rsidRDefault="007E337E">
      <w:pPr>
        <w:spacing w:line="240" w:lineRule="auto"/>
      </w:pPr>
      <w:r>
        <w:separator/>
      </w:r>
    </w:p>
  </w:endnote>
  <w:endnote w:type="continuationSeparator" w:id="0">
    <w:p w:rsidR="007E337E" w:rsidRDefault="007E33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76B" w:rsidRDefault="007E337E">
    <w:pPr>
      <w:jc w:val="right"/>
      <w:rPr>
        <w:ins w:id="64" w:author="Prajwal Mahamuni" w:date="2024-11-27T07:40:00Z"/>
      </w:rPr>
    </w:pPr>
    <w:ins w:id="65" w:author="Prajwal Mahamuni" w:date="2024-11-27T07:40:00Z">
      <w:r>
        <w:fldChar w:fldCharType="begin"/>
      </w:r>
      <w:r>
        <w:instrText>PAGE</w:instrText>
      </w:r>
    </w:ins>
    <w:r w:rsidR="00B75EA0">
      <w:fldChar w:fldCharType="separate"/>
    </w:r>
    <w:r w:rsidR="00B75EA0">
      <w:rPr>
        <w:noProof/>
      </w:rPr>
      <w:t>1</w:t>
    </w:r>
    <w:ins w:id="66" w:author="Prajwal Mahamuni" w:date="2024-11-27T07:40:00Z">
      <w:r>
        <w:fldChar w:fldCharType="end"/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37E" w:rsidRDefault="007E337E">
      <w:pPr>
        <w:spacing w:line="240" w:lineRule="auto"/>
      </w:pPr>
      <w:r>
        <w:separator/>
      </w:r>
    </w:p>
  </w:footnote>
  <w:footnote w:type="continuationSeparator" w:id="0">
    <w:p w:rsidR="007E337E" w:rsidRDefault="007E33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76B" w:rsidRDefault="007E337E">
    <w:pPr>
      <w:spacing w:line="240" w:lineRule="auto"/>
      <w:ind w:left="-1260" w:right="-1350"/>
      <w:rPr>
        <w:ins w:id="59" w:author="Prajwal Mahamuni" w:date="2024-11-27T07:34:00Z"/>
        <w:rFonts w:ascii="Georgia" w:eastAsia="Georgia" w:hAnsi="Georgia" w:cs="Georgia"/>
        <w:b/>
        <w:sz w:val="26"/>
        <w:szCs w:val="26"/>
      </w:rPr>
    </w:pPr>
    <w:r>
      <w:rPr>
        <w:noProof/>
        <w:lang w:val="en-IN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133350</wp:posOffset>
          </wp:positionH>
          <wp:positionV relativeFrom="page">
            <wp:posOffset>293370</wp:posOffset>
          </wp:positionV>
          <wp:extent cx="5038725" cy="71913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38725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ins w:id="60" w:author="Prajwal Mahamuni" w:date="2024-11-27T07:34:00Z">
      <w:r>
        <w:rPr>
          <w:rFonts w:ascii="Georgia" w:eastAsia="Georgia" w:hAnsi="Georgia" w:cs="Georgia"/>
          <w:b/>
          <w:sz w:val="26"/>
          <w:szCs w:val="26"/>
        </w:rPr>
        <w:t>Faculty of engineering and                      technology</w:t>
      </w:r>
    </w:ins>
  </w:p>
  <w:p w:rsidR="007E576B" w:rsidRDefault="007E337E" w:rsidP="007E576B">
    <w:pPr>
      <w:spacing w:line="240" w:lineRule="auto"/>
      <w:ind w:left="-1260" w:right="-1350"/>
      <w:rPr>
        <w:b/>
        <w:sz w:val="26"/>
        <w:szCs w:val="26"/>
      </w:rPr>
      <w:pPrChange w:id="61" w:author="Prajwal Mahamuni" w:date="2024-11-27T07:36:00Z">
        <w:pPr>
          <w:spacing w:line="360" w:lineRule="auto"/>
          <w:ind w:left="-1260" w:right="-1350"/>
        </w:pPr>
      </w:pPrChange>
    </w:pPr>
    <w:ins w:id="62" w:author="Prajwal Mahamuni" w:date="2024-11-27T07:34:00Z">
      <w:r>
        <w:rPr>
          <w:rFonts w:ascii="Georgia" w:eastAsia="Georgia" w:hAnsi="Georgia" w:cs="Georgia"/>
          <w:b/>
          <w:sz w:val="26"/>
          <w:szCs w:val="26"/>
        </w:rPr>
        <w:t xml:space="preserve">                                                                                                                                       </w:t>
      </w:r>
    </w:ins>
    <w:r w:rsidR="00B75EA0">
      <w:rPr>
        <w:rFonts w:ascii="Georgia" w:eastAsia="Georgia" w:hAnsi="Georgia" w:cs="Georgia"/>
        <w:b/>
        <w:sz w:val="26"/>
        <w:szCs w:val="26"/>
      </w:rPr>
      <w:t xml:space="preserve">       </w:t>
    </w:r>
    <w:ins w:id="63" w:author="Prajwal Mahamuni" w:date="2024-11-27T07:34:00Z">
      <w:r>
        <w:rPr>
          <w:rFonts w:ascii="Georgia" w:eastAsia="Georgia" w:hAnsi="Georgia" w:cs="Georgia"/>
          <w:b/>
          <w:sz w:val="26"/>
          <w:szCs w:val="26"/>
        </w:rPr>
        <w:t>Branch: B-Tech . IT</w:t>
      </w:r>
      <w:r>
        <w:rPr>
          <w:b/>
          <w:sz w:val="26"/>
          <w:szCs w:val="26"/>
        </w:rPr>
        <w:t xml:space="preserve"> </w:t>
      </w:r>
    </w:ins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76B"/>
    <w:rsid w:val="007E337E"/>
    <w:rsid w:val="007E576B"/>
    <w:rsid w:val="00B7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AEC5"/>
  <w15:docId w15:val="{6CDEB016-03A0-4DB5-A69D-CB53212A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5EA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EA0"/>
  </w:style>
  <w:style w:type="paragraph" w:styleId="Footer">
    <w:name w:val="footer"/>
    <w:basedOn w:val="Normal"/>
    <w:link w:val="FooterChar"/>
    <w:uiPriority w:val="99"/>
    <w:unhideWhenUsed/>
    <w:rsid w:val="00B75EA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 Institute of Engineering &amp; Technology</dc:creator>
  <cp:lastModifiedBy>Parul Institute of Engineering &amp; Technology</cp:lastModifiedBy>
  <cp:revision>2</cp:revision>
  <dcterms:created xsi:type="dcterms:W3CDTF">2024-11-27T08:17:00Z</dcterms:created>
  <dcterms:modified xsi:type="dcterms:W3CDTF">2024-11-27T08:17:00Z</dcterms:modified>
</cp:coreProperties>
</file>